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6B83" w14:textId="5EEE38DE" w:rsidR="00392028" w:rsidRPr="00CF2548" w:rsidRDefault="00F84C5C" w:rsidP="6E1E92B3">
      <w:pPr>
        <w:rPr>
          <w:lang w:val="en-US"/>
        </w:rPr>
      </w:pPr>
      <w:proofErr w:type="spellStart"/>
      <w:r w:rsidRPr="6E1E92B3">
        <w:rPr>
          <w:lang w:val="en-US"/>
        </w:rPr>
        <w:t>Youtube</w:t>
      </w:r>
      <w:proofErr w:type="spellEnd"/>
      <w:r w:rsidRPr="6E1E92B3">
        <w:rPr>
          <w:lang w:val="en-US"/>
        </w:rPr>
        <w:t xml:space="preserve"> link:</w:t>
      </w:r>
      <w:r w:rsidR="6AB7F76C" w:rsidRPr="6E1E92B3">
        <w:rPr>
          <w:lang w:val="en-US"/>
        </w:rPr>
        <w:t xml:space="preserve"> </w:t>
      </w:r>
      <w:hyperlink r:id="rId5">
        <w:r w:rsidR="6AB7F76C" w:rsidRPr="6E1E92B3">
          <w:rPr>
            <w:rStyle w:val="Hyperlink"/>
            <w:lang w:val="en-US"/>
          </w:rPr>
          <w:t>https://youtu.be/68v--</w:t>
        </w:r>
        <w:proofErr w:type="spellStart"/>
        <w:r w:rsidR="6AB7F76C" w:rsidRPr="6E1E92B3">
          <w:rPr>
            <w:rStyle w:val="Hyperlink"/>
            <w:lang w:val="en-US"/>
          </w:rPr>
          <w:t>Kamjvk</w:t>
        </w:r>
        <w:proofErr w:type="spellEnd"/>
      </w:hyperlink>
    </w:p>
    <w:p w14:paraId="1EFFB149" w14:textId="0D73829B" w:rsidR="00392028" w:rsidRPr="00CF2548" w:rsidRDefault="6E1E92B3" w:rsidP="00CF2548">
      <w:r>
        <w:rPr>
          <w:noProof/>
        </w:rPr>
        <w:drawing>
          <wp:anchor distT="0" distB="0" distL="114300" distR="114300" simplePos="0" relativeHeight="251658240" behindDoc="0" locked="0" layoutInCell="1" allowOverlap="1" wp14:anchorId="2E39DDBB" wp14:editId="00F800A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355645055" name="picture" title="Video titled: Group3 finalVideo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68v--Kamjv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67F4F" w14:textId="393EC698" w:rsidR="00392028" w:rsidRDefault="00F84C5C" w:rsidP="00CF2548">
      <w:pPr>
        <w:rPr>
          <w:lang w:val="en-US"/>
        </w:rPr>
      </w:pPr>
      <w:proofErr w:type="spellStart"/>
      <w:ins w:id="0" w:author="Microsoft Word" w:date="2023-12-04T14:25:00Z">
        <w:r>
          <w:rPr>
            <w:lang w:val="en-US"/>
          </w:rPr>
          <w:t>Youtube</w:t>
        </w:r>
        <w:proofErr w:type="spellEnd"/>
        <w:r>
          <w:rPr>
            <w:lang w:val="en-US"/>
          </w:rPr>
          <w:t xml:space="preserve"> link:</w:t>
        </w:r>
        <w:r w:rsidR="00F5411D">
          <w:rPr>
            <w:lang w:val="en-US"/>
          </w:rPr>
          <w:t xml:space="preserve"> </w:t>
        </w:r>
        <w:r w:rsidR="00F5411D">
          <w:rPr>
            <w:lang w:val="en-US"/>
          </w:rPr>
          <w:fldChar w:fldCharType="begin"/>
        </w:r>
        <w:r w:rsidR="00F5411D">
          <w:rPr>
            <w:lang w:val="en-US"/>
          </w:rPr>
          <w:instrText>HYPERLINK "</w:instrText>
        </w:r>
        <w:r w:rsidR="00F5411D" w:rsidRPr="00F5411D">
          <w:rPr>
            <w:lang w:val="en-US"/>
          </w:rPr>
          <w:instrText>https://youtu.be/68v--Kamjvk</w:instrText>
        </w:r>
        <w:r w:rsidR="00F5411D">
          <w:rPr>
            <w:lang w:val="en-US"/>
          </w:rPr>
          <w:instrText>"</w:instrText>
        </w:r>
        <w:r w:rsidR="00F5411D">
          <w:rPr>
            <w:lang w:val="en-US"/>
          </w:rPr>
          <w:fldChar w:fldCharType="separate"/>
        </w:r>
        <w:r w:rsidR="00F5411D" w:rsidRPr="002E39E1">
          <w:rPr>
            <w:rStyle w:val="Hyperlink"/>
            <w:lang w:val="en-US"/>
          </w:rPr>
          <w:t>https://youtu.be/68v--</w:t>
        </w:r>
        <w:proofErr w:type="spellStart"/>
        <w:r w:rsidR="00F5411D" w:rsidRPr="002E39E1">
          <w:rPr>
            <w:rStyle w:val="Hyperlink"/>
            <w:lang w:val="en-US"/>
          </w:rPr>
          <w:t>Kamjvk</w:t>
        </w:r>
        <w:proofErr w:type="spellEnd"/>
        <w:r w:rsidR="00F5411D">
          <w:rPr>
            <w:lang w:val="en-US"/>
          </w:rPr>
          <w:fldChar w:fldCharType="end"/>
        </w:r>
      </w:ins>
    </w:p>
    <w:p w14:paraId="0251B777" w14:textId="7BC98A85" w:rsidR="00F5411D" w:rsidRPr="00CF2548" w:rsidRDefault="00F5411D" w:rsidP="00CF2548">
      <w:pPr>
        <w:rPr>
          <w:lang w:val="en-US"/>
        </w:rPr>
      </w:pPr>
    </w:p>
    <w:sectPr w:rsidR="00F5411D" w:rsidRPr="00CF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48"/>
    <w:rsid w:val="00110C9B"/>
    <w:rsid w:val="00392028"/>
    <w:rsid w:val="0076766D"/>
    <w:rsid w:val="00771744"/>
    <w:rsid w:val="00A82290"/>
    <w:rsid w:val="00B31390"/>
    <w:rsid w:val="00B55B93"/>
    <w:rsid w:val="00CF2548"/>
    <w:rsid w:val="00F5411D"/>
    <w:rsid w:val="00F84C5C"/>
    <w:rsid w:val="6AB7F76C"/>
    <w:rsid w:val="6E1E9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E9FB5"/>
  <w15:chartTrackingRefBased/>
  <w15:docId w15:val="{C14283C4-453F-46E9-B521-88DEA40F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youtu.be/68v--Kamj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80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Nii Adjei Adjetey</dc:creator>
  <cp:keywords/>
  <dc:description/>
  <cp:lastModifiedBy>Jesse Nii Adjei Adjetey</cp:lastModifiedBy>
  <cp:revision>3</cp:revision>
  <dcterms:created xsi:type="dcterms:W3CDTF">2023-12-04T14:25:00Z</dcterms:created>
  <dcterms:modified xsi:type="dcterms:W3CDTF">2023-12-04T14:46:00Z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9a59319b-e9d5-48e6-8072-e79c76ed1466</vt:lpwstr>
  </property>
</Properties>
</file>